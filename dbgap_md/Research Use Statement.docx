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1E32D" w14:textId="77777777" w:rsidR="00D52549" w:rsidRPr="00292E5B" w:rsidRDefault="005C133A" w:rsidP="00AE3A40">
      <w:pPr>
        <w:jc w:val="center"/>
        <w:rPr>
          <w:rFonts w:cstheme="minorHAnsi"/>
        </w:rPr>
      </w:pPr>
      <w:commentRangeStart w:id="0"/>
      <w:r w:rsidRPr="00292E5B">
        <w:rPr>
          <w:rFonts w:cstheme="minorHAnsi"/>
        </w:rPr>
        <w:t>Research Use Statement</w:t>
      </w:r>
      <w:r w:rsidR="00D52549" w:rsidRPr="00292E5B">
        <w:rPr>
          <w:rFonts w:cstheme="minorHAnsi"/>
        </w:rPr>
        <w:t xml:space="preserve"> </w:t>
      </w:r>
      <w:commentRangeEnd w:id="0"/>
      <w:r w:rsidR="00A24C2C">
        <w:rPr>
          <w:rStyle w:val="CommentReference"/>
        </w:rPr>
        <w:commentReference w:id="0"/>
      </w:r>
      <w:r w:rsidR="00D52549" w:rsidRPr="00292E5B">
        <w:rPr>
          <w:rFonts w:cstheme="minorHAnsi"/>
        </w:rPr>
        <w:t xml:space="preserve">(2,200 characters max). </w:t>
      </w:r>
    </w:p>
    <w:p w14:paraId="5D84F6E9" w14:textId="6A46A267" w:rsidR="00D52549" w:rsidDel="00E5277D" w:rsidRDefault="00066609" w:rsidP="00E5277D">
      <w:pPr>
        <w:rPr>
          <w:del w:id="1" w:author="Mikhail Dozmorov" w:date="2018-11-20T10:44:00Z"/>
          <w:rFonts w:cstheme="minorHAnsi"/>
        </w:rPr>
      </w:pPr>
      <w:r>
        <w:rPr>
          <w:rFonts w:cstheme="minorHAnsi"/>
        </w:rPr>
        <w:t>The main ob</w:t>
      </w:r>
      <w:r w:rsidR="00E620DC">
        <w:rPr>
          <w:rFonts w:cstheme="minorHAnsi"/>
        </w:rPr>
        <w:t>j</w:t>
      </w:r>
      <w:r>
        <w:rPr>
          <w:rFonts w:cstheme="minorHAnsi"/>
        </w:rPr>
        <w:t xml:space="preserve">ective of the proposed </w:t>
      </w:r>
      <w:r w:rsidR="00AD408F">
        <w:rPr>
          <w:rFonts w:cstheme="minorHAnsi"/>
        </w:rPr>
        <w:t xml:space="preserve">research </w:t>
      </w:r>
      <w:r w:rsidR="007162A5">
        <w:rPr>
          <w:rFonts w:cstheme="minorHAnsi"/>
        </w:rPr>
        <w:t>project i</w:t>
      </w:r>
      <w:r w:rsidR="00D22C3A">
        <w:rPr>
          <w:rFonts w:cstheme="minorHAnsi"/>
        </w:rPr>
        <w:t xml:space="preserve">s </w:t>
      </w:r>
      <w:r w:rsidR="00D008EF">
        <w:rPr>
          <w:rFonts w:cstheme="minorHAnsi"/>
        </w:rPr>
        <w:t xml:space="preserve">to provide </w:t>
      </w:r>
      <w:r w:rsidR="00D3186B">
        <w:rPr>
          <w:rFonts w:cstheme="minorHAnsi"/>
        </w:rPr>
        <w:t>a</w:t>
      </w:r>
      <w:ins w:id="2" w:author="Mikhail Dozmorov" w:date="2018-11-20T10:47:00Z">
        <w:r w:rsidR="00A24C2C">
          <w:rPr>
            <w:rFonts w:cstheme="minorHAnsi"/>
          </w:rPr>
          <w:t>n</w:t>
        </w:r>
      </w:ins>
      <w:r w:rsidR="00A56DD4">
        <w:rPr>
          <w:rFonts w:cstheme="minorHAnsi"/>
        </w:rPr>
        <w:t xml:space="preserve"> </w:t>
      </w:r>
      <w:r w:rsidR="007F26A2">
        <w:rPr>
          <w:rFonts w:cstheme="minorHAnsi"/>
        </w:rPr>
        <w:t>R software</w:t>
      </w:r>
      <w:del w:id="3" w:author="Mikhail Dozmorov" w:date="2018-11-20T10:28:00Z">
        <w:r w:rsidR="007F26A2" w:rsidDel="00E5277D">
          <w:rPr>
            <w:rFonts w:cstheme="minorHAnsi"/>
          </w:rPr>
          <w:delText xml:space="preserve"> </w:delText>
        </w:r>
      </w:del>
      <w:ins w:id="4" w:author="Mikhail Dozmorov" w:date="2018-11-20T10:45:00Z">
        <w:r w:rsidR="00E5277D">
          <w:rPr>
            <w:rFonts w:cstheme="minorHAnsi"/>
          </w:rPr>
          <w:t>-</w:t>
        </w:r>
      </w:ins>
      <w:del w:id="5" w:author="Mikhail Dozmorov" w:date="2018-11-20T10:45:00Z">
        <w:r w:rsidR="007F26A2" w:rsidDel="00E5277D">
          <w:rPr>
            <w:rFonts w:cstheme="minorHAnsi"/>
          </w:rPr>
          <w:delText xml:space="preserve"> </w:delText>
        </w:r>
      </w:del>
      <w:r w:rsidR="00D93E21">
        <w:rPr>
          <w:rFonts w:cstheme="minorHAnsi"/>
        </w:rPr>
        <w:t>base</w:t>
      </w:r>
      <w:r w:rsidR="00713121">
        <w:rPr>
          <w:rFonts w:cstheme="minorHAnsi"/>
        </w:rPr>
        <w:t xml:space="preserve">d </w:t>
      </w:r>
      <w:r w:rsidR="00A56DD4">
        <w:rPr>
          <w:rFonts w:cstheme="minorHAnsi"/>
        </w:rPr>
        <w:t xml:space="preserve">framework for </w:t>
      </w:r>
      <w:r w:rsidR="00BC0E09">
        <w:rPr>
          <w:rFonts w:cstheme="minorHAnsi"/>
        </w:rPr>
        <w:t xml:space="preserve">processing, storing and analysis </w:t>
      </w:r>
      <w:r w:rsidR="000B7D5C">
        <w:rPr>
          <w:rFonts w:cstheme="minorHAnsi"/>
        </w:rPr>
        <w:t xml:space="preserve">of </w:t>
      </w:r>
      <w:r w:rsidR="00BC0E09">
        <w:rPr>
          <w:rFonts w:cstheme="minorHAnsi"/>
        </w:rPr>
        <w:t xml:space="preserve">the </w:t>
      </w:r>
      <w:del w:id="6" w:author="Mikhail Dozmorov" w:date="2018-11-20T10:28:00Z">
        <w:r w:rsidR="008741B6" w:rsidDel="00E5277D">
          <w:rPr>
            <w:rFonts w:cstheme="minorHAnsi"/>
          </w:rPr>
          <w:delText xml:space="preserve"> </w:delText>
        </w:r>
      </w:del>
      <w:r w:rsidR="008741B6">
        <w:rPr>
          <w:rFonts w:cstheme="minorHAnsi"/>
        </w:rPr>
        <w:t>integrative Human Microbiome Project (</w:t>
      </w:r>
      <w:proofErr w:type="spellStart"/>
      <w:r w:rsidR="008741B6">
        <w:rPr>
          <w:rFonts w:cstheme="minorHAnsi"/>
        </w:rPr>
        <w:t>iHMP</w:t>
      </w:r>
      <w:proofErr w:type="spellEnd"/>
      <w:r w:rsidR="008741B6">
        <w:rPr>
          <w:rFonts w:cstheme="minorHAnsi"/>
        </w:rPr>
        <w:t xml:space="preserve">) </w:t>
      </w:r>
      <w:r w:rsidR="00713121">
        <w:rPr>
          <w:rFonts w:cstheme="minorHAnsi"/>
        </w:rPr>
        <w:t>data.</w:t>
      </w:r>
      <w:r w:rsidR="00CD149B">
        <w:rPr>
          <w:rFonts w:cstheme="minorHAnsi"/>
        </w:rPr>
        <w:t xml:space="preserve"> </w:t>
      </w:r>
      <w:r w:rsidR="00505B99">
        <w:rPr>
          <w:rFonts w:cstheme="minorHAnsi"/>
        </w:rPr>
        <w:t xml:space="preserve">These data are publicly available via the </w:t>
      </w:r>
      <w:proofErr w:type="spellStart"/>
      <w:r w:rsidR="00505B99">
        <w:rPr>
          <w:rFonts w:cstheme="minorHAnsi"/>
        </w:rPr>
        <w:t>iHMP</w:t>
      </w:r>
      <w:proofErr w:type="spellEnd"/>
      <w:r w:rsidR="00505B99">
        <w:rPr>
          <w:rFonts w:cstheme="minorHAnsi"/>
        </w:rPr>
        <w:t xml:space="preserve"> data portal </w:t>
      </w:r>
      <w:r w:rsidR="00192EC2">
        <w:rPr>
          <w:rFonts w:cstheme="minorHAnsi"/>
        </w:rPr>
        <w:t>(</w:t>
      </w:r>
      <w:hyperlink r:id="rId8" w:history="1">
        <w:r w:rsidR="00192EC2" w:rsidRPr="00C42B44">
          <w:rPr>
            <w:rStyle w:val="Hyperlink"/>
            <w:rFonts w:cstheme="minorHAnsi"/>
          </w:rPr>
          <w:t>http://portal.hmpdacc.org/</w:t>
        </w:r>
      </w:hyperlink>
      <w:r w:rsidR="00192EC2">
        <w:rPr>
          <w:rFonts w:cstheme="minorHAnsi"/>
        </w:rPr>
        <w:t>)</w:t>
      </w:r>
      <w:r w:rsidR="00320071">
        <w:rPr>
          <w:rFonts w:cstheme="minorHAnsi"/>
        </w:rPr>
        <w:t xml:space="preserve"> </w:t>
      </w:r>
      <w:r w:rsidR="00A0281B">
        <w:rPr>
          <w:rFonts w:cstheme="minorHAnsi"/>
        </w:rPr>
        <w:t xml:space="preserve">and </w:t>
      </w:r>
      <w:r w:rsidR="00647C16">
        <w:rPr>
          <w:rFonts w:cstheme="minorHAnsi"/>
        </w:rPr>
        <w:t>contains the</w:t>
      </w:r>
      <w:r w:rsidR="00330F61">
        <w:rPr>
          <w:rFonts w:cstheme="minorHAnsi"/>
        </w:rPr>
        <w:t xml:space="preserve"> collection of </w:t>
      </w:r>
      <w:r w:rsidR="00C929B9">
        <w:rPr>
          <w:rFonts w:cstheme="minorHAnsi"/>
        </w:rPr>
        <w:t xml:space="preserve">microbiome data </w:t>
      </w:r>
      <w:r w:rsidR="004C3F4E">
        <w:rPr>
          <w:rFonts w:cstheme="minorHAnsi"/>
        </w:rPr>
        <w:t xml:space="preserve">with a total of </w:t>
      </w:r>
      <w:r w:rsidR="00633EF6">
        <w:rPr>
          <w:rFonts w:cstheme="minorHAnsi"/>
        </w:rPr>
        <w:t xml:space="preserve">16,531 samples </w:t>
      </w:r>
      <w:r w:rsidR="00801795">
        <w:rPr>
          <w:rFonts w:cstheme="minorHAnsi"/>
        </w:rPr>
        <w:t xml:space="preserve">from </w:t>
      </w:r>
      <w:r w:rsidR="005E072D">
        <w:rPr>
          <w:rFonts w:cstheme="minorHAnsi"/>
        </w:rPr>
        <w:t xml:space="preserve">4 major </w:t>
      </w:r>
      <w:r w:rsidR="009D307E">
        <w:rPr>
          <w:rFonts w:cstheme="minorHAnsi"/>
        </w:rPr>
        <w:t xml:space="preserve">HMP </w:t>
      </w:r>
      <w:r w:rsidR="009D307E" w:rsidRPr="002311C4">
        <w:rPr>
          <w:rFonts w:cstheme="minorHAnsi"/>
        </w:rPr>
        <w:t xml:space="preserve">studies: </w:t>
      </w:r>
      <w:r w:rsidR="006144A2" w:rsidRPr="002311C4">
        <w:rPr>
          <w:rFonts w:cstheme="minorHAnsi"/>
          <w:color w:val="000000"/>
          <w:shd w:val="clear" w:color="auto" w:fill="FFFFFF"/>
        </w:rPr>
        <w:t>Multi-</w:t>
      </w:r>
      <w:proofErr w:type="spellStart"/>
      <w:r w:rsidR="006144A2" w:rsidRPr="002311C4">
        <w:rPr>
          <w:rFonts w:cstheme="minorHAnsi"/>
          <w:color w:val="000000"/>
          <w:shd w:val="clear" w:color="auto" w:fill="FFFFFF"/>
        </w:rPr>
        <w:t>Omic</w:t>
      </w:r>
      <w:proofErr w:type="spellEnd"/>
      <w:r w:rsidR="006144A2" w:rsidRPr="002311C4">
        <w:rPr>
          <w:rFonts w:cstheme="minorHAnsi"/>
          <w:color w:val="000000"/>
          <w:shd w:val="clear" w:color="auto" w:fill="FFFFFF"/>
        </w:rPr>
        <w:t xml:space="preserve"> Microbiome Study: Pregnancy Initiative (</w:t>
      </w:r>
      <w:r w:rsidR="009D307E" w:rsidRPr="002311C4">
        <w:rPr>
          <w:rFonts w:cstheme="minorHAnsi"/>
        </w:rPr>
        <w:t>MOMS-PI</w:t>
      </w:r>
      <w:r w:rsidR="006144A2" w:rsidRPr="002311C4">
        <w:rPr>
          <w:rFonts w:cstheme="minorHAnsi"/>
        </w:rPr>
        <w:t>)</w:t>
      </w:r>
      <w:r w:rsidR="009D307E" w:rsidRPr="002311C4">
        <w:rPr>
          <w:rFonts w:cstheme="minorHAnsi"/>
        </w:rPr>
        <w:t xml:space="preserve">, </w:t>
      </w:r>
      <w:r w:rsidR="00C309A5" w:rsidRPr="002311C4">
        <w:rPr>
          <w:rFonts w:cstheme="minorHAnsi"/>
          <w:color w:val="000000"/>
          <w:shd w:val="clear" w:color="auto" w:fill="FFFFFF"/>
        </w:rPr>
        <w:t>Type 2 diabetes mellitus </w:t>
      </w:r>
      <w:r w:rsidR="00C309A5" w:rsidRPr="002311C4">
        <w:rPr>
          <w:rFonts w:cstheme="minorHAnsi"/>
        </w:rPr>
        <w:t>(</w:t>
      </w:r>
      <w:r w:rsidR="009D307E" w:rsidRPr="002311C4">
        <w:rPr>
          <w:rFonts w:cstheme="minorHAnsi"/>
        </w:rPr>
        <w:t>T2D</w:t>
      </w:r>
      <w:r w:rsidR="00C309A5" w:rsidRPr="002311C4">
        <w:rPr>
          <w:rFonts w:cstheme="minorHAnsi"/>
        </w:rPr>
        <w:t>)</w:t>
      </w:r>
      <w:r w:rsidR="009D307E" w:rsidRPr="002311C4">
        <w:rPr>
          <w:rFonts w:cstheme="minorHAnsi"/>
        </w:rPr>
        <w:t>,</w:t>
      </w:r>
      <w:r w:rsidR="009D307E">
        <w:rPr>
          <w:rFonts w:cstheme="minorHAnsi"/>
        </w:rPr>
        <w:t xml:space="preserve"> </w:t>
      </w:r>
      <w:r w:rsidR="00A65988">
        <w:rPr>
          <w:rFonts w:cstheme="minorHAnsi"/>
        </w:rPr>
        <w:t xml:space="preserve">and </w:t>
      </w:r>
      <w:r w:rsidR="009D307E">
        <w:rPr>
          <w:rFonts w:cstheme="minorHAnsi"/>
        </w:rPr>
        <w:t>Inflammatory Bowel Disease Multi-Omics data</w:t>
      </w:r>
      <w:del w:id="7" w:author="Mikhail Dozmorov" w:date="2018-11-20T10:45:00Z">
        <w:r w:rsidR="009D307E" w:rsidDel="00E5277D">
          <w:rPr>
            <w:rFonts w:cstheme="minorHAnsi"/>
          </w:rPr>
          <w:delText xml:space="preserve"> </w:delText>
        </w:r>
      </w:del>
      <w:r w:rsidR="009D307E">
        <w:rPr>
          <w:rFonts w:cstheme="minorHAnsi"/>
        </w:rPr>
        <w:t>base (IBDMBD)</w:t>
      </w:r>
      <w:r w:rsidR="00DA7EAA">
        <w:rPr>
          <w:rFonts w:cstheme="minorHAnsi"/>
        </w:rPr>
        <w:t xml:space="preserve"> </w:t>
      </w:r>
      <w:r w:rsidR="002054B1">
        <w:rPr>
          <w:rFonts w:cstheme="minorHAnsi"/>
        </w:rPr>
        <w:t>(</w:t>
      </w:r>
      <w:hyperlink r:id="rId9" w:history="1">
        <w:r w:rsidR="00724B92" w:rsidRPr="00C42B44">
          <w:rPr>
            <w:rStyle w:val="Hyperlink"/>
            <w:rFonts w:cstheme="minorHAnsi"/>
          </w:rPr>
          <w:t>https://www.hmpdacc.org/ihmp/</w:t>
        </w:r>
      </w:hyperlink>
      <w:r w:rsidR="00724B92">
        <w:rPr>
          <w:rFonts w:cstheme="minorHAnsi"/>
        </w:rPr>
        <w:t xml:space="preserve"> </w:t>
      </w:r>
      <w:r w:rsidR="002054B1">
        <w:rPr>
          <w:rFonts w:cstheme="minorHAnsi"/>
        </w:rPr>
        <w:t>)</w:t>
      </w:r>
      <w:r w:rsidR="00C33981">
        <w:rPr>
          <w:rFonts w:cstheme="minorHAnsi"/>
        </w:rPr>
        <w:t xml:space="preserve">. </w:t>
      </w:r>
      <w:r w:rsidR="001A3512">
        <w:rPr>
          <w:rFonts w:cstheme="minorHAnsi"/>
        </w:rPr>
        <w:t xml:space="preserve">Currently, this is the largest collection of </w:t>
      </w:r>
      <w:r w:rsidR="00F30D15">
        <w:rPr>
          <w:rFonts w:cstheme="minorHAnsi"/>
        </w:rPr>
        <w:t>publicly available</w:t>
      </w:r>
      <w:r w:rsidR="00B612E8">
        <w:rPr>
          <w:rFonts w:cstheme="minorHAnsi"/>
        </w:rPr>
        <w:t xml:space="preserve"> longitudinal </w:t>
      </w:r>
      <w:r w:rsidR="000F07EC">
        <w:rPr>
          <w:rFonts w:cstheme="minorHAnsi"/>
        </w:rPr>
        <w:t xml:space="preserve">multi-omics </w:t>
      </w:r>
      <w:r w:rsidR="007674E0">
        <w:rPr>
          <w:rFonts w:cstheme="minorHAnsi"/>
        </w:rPr>
        <w:t xml:space="preserve">studies </w:t>
      </w:r>
      <w:r w:rsidR="00FE6C1A">
        <w:rPr>
          <w:rFonts w:cstheme="minorHAnsi"/>
        </w:rPr>
        <w:t xml:space="preserve">collected to </w:t>
      </w:r>
      <w:r w:rsidR="00F802F4">
        <w:rPr>
          <w:rFonts w:cstheme="minorHAnsi"/>
        </w:rPr>
        <w:t xml:space="preserve">understand the microbial biomarkers of </w:t>
      </w:r>
      <w:r w:rsidR="00ED0B3A">
        <w:rPr>
          <w:rFonts w:cstheme="minorHAnsi"/>
        </w:rPr>
        <w:t>preterm pregnancy</w:t>
      </w:r>
      <w:r w:rsidR="003265E8">
        <w:rPr>
          <w:rFonts w:cstheme="minorHAnsi"/>
        </w:rPr>
        <w:t xml:space="preserve">, </w:t>
      </w:r>
      <w:r w:rsidR="00C07270">
        <w:rPr>
          <w:rFonts w:cstheme="minorHAnsi"/>
        </w:rPr>
        <w:t xml:space="preserve">type 2 </w:t>
      </w:r>
      <w:r w:rsidR="006B5445">
        <w:rPr>
          <w:rFonts w:cstheme="minorHAnsi"/>
        </w:rPr>
        <w:t>diabetes</w:t>
      </w:r>
      <w:r w:rsidR="00C07270">
        <w:rPr>
          <w:rFonts w:cstheme="minorHAnsi"/>
        </w:rPr>
        <w:t xml:space="preserve">, and </w:t>
      </w:r>
      <w:r w:rsidR="00423914">
        <w:rPr>
          <w:rFonts w:cstheme="minorHAnsi"/>
        </w:rPr>
        <w:t>i</w:t>
      </w:r>
      <w:r w:rsidR="005A70B6">
        <w:rPr>
          <w:rFonts w:cstheme="minorHAnsi"/>
        </w:rPr>
        <w:t>n</w:t>
      </w:r>
      <w:r w:rsidR="00423914">
        <w:rPr>
          <w:rFonts w:cstheme="minorHAnsi"/>
        </w:rPr>
        <w:t>flam</w:t>
      </w:r>
      <w:r w:rsidR="00AE1083">
        <w:rPr>
          <w:rFonts w:cstheme="minorHAnsi"/>
        </w:rPr>
        <w:t>m</w:t>
      </w:r>
      <w:r w:rsidR="00423914">
        <w:rPr>
          <w:rFonts w:cstheme="minorHAnsi"/>
        </w:rPr>
        <w:t>a</w:t>
      </w:r>
      <w:r w:rsidR="005A70B6">
        <w:rPr>
          <w:rFonts w:cstheme="minorHAnsi"/>
        </w:rPr>
        <w:t>t</w:t>
      </w:r>
      <w:r w:rsidR="00423914">
        <w:rPr>
          <w:rFonts w:cstheme="minorHAnsi"/>
        </w:rPr>
        <w:t>o</w:t>
      </w:r>
      <w:r w:rsidR="005A70B6">
        <w:rPr>
          <w:rFonts w:cstheme="minorHAnsi"/>
        </w:rPr>
        <w:t>r</w:t>
      </w:r>
      <w:r w:rsidR="00423914">
        <w:rPr>
          <w:rFonts w:cstheme="minorHAnsi"/>
        </w:rPr>
        <w:t>y bowel disease</w:t>
      </w:r>
      <w:r w:rsidR="00C07270">
        <w:rPr>
          <w:rFonts w:cstheme="minorHAnsi"/>
        </w:rPr>
        <w:t xml:space="preserve">. </w:t>
      </w:r>
      <w:r w:rsidR="00827268">
        <w:rPr>
          <w:rFonts w:cstheme="minorHAnsi"/>
        </w:rPr>
        <w:t xml:space="preserve">While </w:t>
      </w:r>
      <w:del w:id="8" w:author="Mikhail Dozmorov" w:date="2018-11-20T10:32:00Z">
        <w:r w:rsidR="00202A7C" w:rsidDel="00E5277D">
          <w:rPr>
            <w:rFonts w:cstheme="minorHAnsi"/>
          </w:rPr>
          <w:delText>some</w:delText>
        </w:r>
      </w:del>
      <w:ins w:id="9" w:author="Mikhail Dozmorov" w:date="2018-11-20T10:32:00Z">
        <w:r w:rsidR="00E5277D">
          <w:rPr>
            <w:rFonts w:cstheme="minorHAnsi"/>
          </w:rPr>
          <w:t>basic</w:t>
        </w:r>
        <w:r w:rsidR="00E5277D">
          <w:rPr>
            <w:rFonts w:cstheme="minorHAnsi"/>
          </w:rPr>
          <w:t xml:space="preserve"> </w:t>
        </w:r>
        <w:r w:rsidR="00E5277D">
          <w:rPr>
            <w:rFonts w:cstheme="minorHAnsi"/>
          </w:rPr>
          <w:t>clinical annotation</w:t>
        </w:r>
      </w:ins>
      <w:r w:rsidR="00202A7C">
        <w:rPr>
          <w:rFonts w:cstheme="minorHAnsi"/>
        </w:rPr>
        <w:t xml:space="preserve"> </w:t>
      </w:r>
      <w:r w:rsidR="00DF7530">
        <w:rPr>
          <w:rFonts w:cstheme="minorHAnsi"/>
        </w:rPr>
        <w:t>information</w:t>
      </w:r>
      <w:r w:rsidR="00125DD8">
        <w:rPr>
          <w:rFonts w:cstheme="minorHAnsi"/>
        </w:rPr>
        <w:t xml:space="preserve">, such as </w:t>
      </w:r>
      <w:r w:rsidR="00A82709">
        <w:rPr>
          <w:rFonts w:cstheme="minorHAnsi"/>
        </w:rPr>
        <w:t xml:space="preserve">pregnancy or IBD outcome, </w:t>
      </w:r>
      <w:r w:rsidR="005E6E29">
        <w:rPr>
          <w:rFonts w:cstheme="minorHAnsi"/>
        </w:rPr>
        <w:t xml:space="preserve">is available through the data portal, </w:t>
      </w:r>
      <w:ins w:id="10" w:author="Mikhail Dozmorov" w:date="2018-11-20T10:46:00Z">
        <w:r w:rsidR="00E5277D">
          <w:rPr>
            <w:rFonts w:cstheme="minorHAnsi"/>
          </w:rPr>
          <w:t xml:space="preserve">the </w:t>
        </w:r>
      </w:ins>
      <w:r w:rsidR="00BD4A6C">
        <w:rPr>
          <w:rFonts w:cstheme="minorHAnsi"/>
        </w:rPr>
        <w:t xml:space="preserve">majority </w:t>
      </w:r>
      <w:r w:rsidR="00DF6F0E">
        <w:rPr>
          <w:rFonts w:cstheme="minorHAnsi"/>
        </w:rPr>
        <w:t xml:space="preserve">of </w:t>
      </w:r>
      <w:r w:rsidR="00FA5A14">
        <w:rPr>
          <w:rFonts w:cstheme="minorHAnsi"/>
        </w:rPr>
        <w:t>participants data</w:t>
      </w:r>
      <w:r w:rsidR="003B329F">
        <w:rPr>
          <w:rFonts w:cstheme="minorHAnsi"/>
        </w:rPr>
        <w:t xml:space="preserve"> important for the </w:t>
      </w:r>
      <w:r w:rsidR="00462FD7">
        <w:rPr>
          <w:rFonts w:cstheme="minorHAnsi"/>
        </w:rPr>
        <w:t xml:space="preserve">analysis of </w:t>
      </w:r>
      <w:r w:rsidR="002773C0">
        <w:rPr>
          <w:rFonts w:cstheme="minorHAnsi"/>
        </w:rPr>
        <w:t>di</w:t>
      </w:r>
      <w:r w:rsidR="004A687F">
        <w:rPr>
          <w:rFonts w:cstheme="minorHAnsi"/>
        </w:rPr>
        <w:t>s</w:t>
      </w:r>
      <w:r w:rsidR="002773C0">
        <w:rPr>
          <w:rFonts w:cstheme="minorHAnsi"/>
        </w:rPr>
        <w:t>ease outcomes</w:t>
      </w:r>
      <w:r w:rsidR="005F3D9C">
        <w:rPr>
          <w:rFonts w:cstheme="minorHAnsi"/>
        </w:rPr>
        <w:t xml:space="preserve">, such as age, socioeconomic status, </w:t>
      </w:r>
      <w:r w:rsidR="0082154D">
        <w:rPr>
          <w:rFonts w:cstheme="minorHAnsi"/>
        </w:rPr>
        <w:t xml:space="preserve">and </w:t>
      </w:r>
      <w:r w:rsidR="006437E6">
        <w:rPr>
          <w:rFonts w:cstheme="minorHAnsi"/>
        </w:rPr>
        <w:t xml:space="preserve">medical history is </w:t>
      </w:r>
      <w:r w:rsidR="0049726F">
        <w:rPr>
          <w:rFonts w:cstheme="minorHAnsi"/>
        </w:rPr>
        <w:t xml:space="preserve">not available </w:t>
      </w:r>
      <w:r w:rsidR="00975D6B">
        <w:rPr>
          <w:rFonts w:cstheme="minorHAnsi"/>
        </w:rPr>
        <w:t xml:space="preserve">through the portal. </w:t>
      </w:r>
      <w:commentRangeStart w:id="11"/>
      <w:ins w:id="12" w:author="Mikhail Dozmorov" w:date="2018-11-20T10:44:00Z">
        <w:r w:rsidR="00E5277D" w:rsidRPr="00E5277D">
          <w:rPr>
            <w:rFonts w:cstheme="minorHAnsi"/>
          </w:rPr>
          <w:t xml:space="preserve">The goal </w:t>
        </w:r>
      </w:ins>
      <w:commentRangeEnd w:id="11"/>
      <w:ins w:id="13" w:author="Mikhail Dozmorov" w:date="2018-11-20T10:49:00Z">
        <w:r w:rsidR="00A24C2C">
          <w:rPr>
            <w:rStyle w:val="CommentReference"/>
          </w:rPr>
          <w:commentReference w:id="11"/>
        </w:r>
      </w:ins>
      <w:ins w:id="14" w:author="Mikhail Dozmorov" w:date="2018-11-20T10:44:00Z">
        <w:r w:rsidR="00E5277D" w:rsidRPr="00E5277D">
          <w:rPr>
            <w:rFonts w:cstheme="minorHAnsi"/>
          </w:rPr>
          <w:t xml:space="preserve">of this project is to securely integrate these data into the R software framework enabling authorized users the </w:t>
        </w:r>
      </w:ins>
      <w:ins w:id="15" w:author="Mikhail Dozmorov" w:date="2018-11-20T10:45:00Z">
        <w:r w:rsidR="00E5277D" w:rsidRPr="00E5277D">
          <w:rPr>
            <w:rFonts w:cstheme="minorHAnsi"/>
          </w:rPr>
          <w:t>in-depth</w:t>
        </w:r>
      </w:ins>
      <w:ins w:id="16" w:author="Mikhail Dozmorov" w:date="2018-11-20T10:44:00Z">
        <w:r w:rsidR="00E5277D" w:rsidRPr="00E5277D">
          <w:rPr>
            <w:rFonts w:cstheme="minorHAnsi"/>
          </w:rPr>
          <w:t xml:space="preserve"> analysis of </w:t>
        </w:r>
      </w:ins>
      <w:ins w:id="17" w:author="Mikhail Dozmorov" w:date="2018-11-20T10:45:00Z">
        <w:r w:rsidR="00E5277D" w:rsidRPr="00E5277D">
          <w:rPr>
            <w:rFonts w:cstheme="minorHAnsi"/>
          </w:rPr>
          <w:t>microbiome</w:t>
        </w:r>
      </w:ins>
      <w:ins w:id="18" w:author="Mikhail Dozmorov" w:date="2018-11-20T10:44:00Z">
        <w:r w:rsidR="00E5277D" w:rsidRPr="00E5277D">
          <w:rPr>
            <w:rFonts w:cstheme="minorHAnsi"/>
          </w:rPr>
          <w:t xml:space="preserve"> data. </w:t>
        </w:r>
        <w:commentRangeStart w:id="19"/>
        <w:r w:rsidR="00E5277D" w:rsidRPr="00E5277D">
          <w:rPr>
            <w:rFonts w:cstheme="minorHAnsi"/>
          </w:rPr>
          <w:t xml:space="preserve">This project extends </w:t>
        </w:r>
      </w:ins>
      <w:commentRangeEnd w:id="19"/>
      <w:ins w:id="20" w:author="Mikhail Dozmorov" w:date="2018-11-20T10:49:00Z">
        <w:r w:rsidR="00A24C2C">
          <w:rPr>
            <w:rStyle w:val="CommentReference"/>
          </w:rPr>
          <w:commentReference w:id="19"/>
        </w:r>
      </w:ins>
      <w:ins w:id="21" w:author="Mikhail Dozmorov" w:date="2018-11-20T10:44:00Z">
        <w:r w:rsidR="00E5277D" w:rsidRPr="00E5277D">
          <w:rPr>
            <w:rFonts w:cstheme="minorHAnsi"/>
          </w:rPr>
          <w:t xml:space="preserve">our previous work on </w:t>
        </w:r>
      </w:ins>
      <w:ins w:id="22" w:author="Mikhail Dozmorov" w:date="2018-11-20T10:46:00Z">
        <w:r w:rsidR="00E5277D" w:rsidRPr="00E5277D">
          <w:rPr>
            <w:rFonts w:cstheme="minorHAnsi"/>
          </w:rPr>
          <w:t>the integration</w:t>
        </w:r>
        <w:r w:rsidR="00E5277D">
          <w:rPr>
            <w:rFonts w:cstheme="minorHAnsi"/>
          </w:rPr>
          <w:t xml:space="preserve"> </w:t>
        </w:r>
      </w:ins>
      <w:ins w:id="23" w:author="Mikhail Dozmorov" w:date="2018-11-20T10:44:00Z">
        <w:r w:rsidR="00E5277D" w:rsidRPr="00E5277D">
          <w:rPr>
            <w:rFonts w:cstheme="minorHAnsi"/>
          </w:rPr>
          <w:t xml:space="preserve">of microbiome data with the controlled access </w:t>
        </w:r>
        <w:proofErr w:type="spellStart"/>
        <w:r w:rsidR="00E5277D" w:rsidRPr="00E5277D">
          <w:rPr>
            <w:rFonts w:cstheme="minorHAnsi"/>
          </w:rPr>
          <w:t>dbGAP</w:t>
        </w:r>
        <w:proofErr w:type="spellEnd"/>
        <w:r w:rsidR="00E5277D" w:rsidRPr="00E5277D">
          <w:rPr>
            <w:rFonts w:cstheme="minorHAnsi"/>
          </w:rPr>
          <w:t xml:space="preserve"> data (</w:t>
        </w:r>
      </w:ins>
      <w:ins w:id="24" w:author="Mikhail Dozmorov" w:date="2018-11-20T10:45:00Z">
        <w:r w:rsidR="00E5277D">
          <w:rPr>
            <w:rFonts w:cstheme="minorHAnsi"/>
          </w:rPr>
          <w:fldChar w:fldCharType="begin"/>
        </w:r>
        <w:r w:rsidR="00E5277D">
          <w:rPr>
            <w:rFonts w:cstheme="minorHAnsi"/>
          </w:rPr>
          <w:instrText xml:space="preserve"> HYPERLINK "</w:instrText>
        </w:r>
      </w:ins>
      <w:ins w:id="25" w:author="Mikhail Dozmorov" w:date="2018-11-20T10:44:00Z">
        <w:r w:rsidR="00E5277D" w:rsidRPr="00E5277D">
          <w:rPr>
            <w:rFonts w:cstheme="minorHAnsi"/>
          </w:rPr>
          <w:instrText>https://www.biorxiv.org/content/early/2018/08/29/299115</w:instrText>
        </w:r>
      </w:ins>
      <w:ins w:id="26" w:author="Mikhail Dozmorov" w:date="2018-11-20T10:45:00Z">
        <w:r w:rsidR="00E5277D">
          <w:rPr>
            <w:rFonts w:cstheme="minorHAnsi"/>
          </w:rPr>
          <w:instrText xml:space="preserve">" </w:instrText>
        </w:r>
        <w:r w:rsidR="00E5277D">
          <w:rPr>
            <w:rFonts w:cstheme="minorHAnsi"/>
          </w:rPr>
          <w:fldChar w:fldCharType="separate"/>
        </w:r>
      </w:ins>
      <w:ins w:id="27" w:author="Mikhail Dozmorov" w:date="2018-11-20T10:44:00Z">
        <w:r w:rsidR="00E5277D" w:rsidRPr="00117D4E">
          <w:rPr>
            <w:rStyle w:val="Hyperlink"/>
            <w:rFonts w:cstheme="minorHAnsi"/>
          </w:rPr>
          <w:t>https://www.biorxiv.org/content/early/2018/08/29/299115</w:t>
        </w:r>
      </w:ins>
      <w:ins w:id="28" w:author="Mikhail Dozmorov" w:date="2018-11-20T10:45:00Z">
        <w:r w:rsidR="00E5277D">
          <w:rPr>
            <w:rFonts w:cstheme="minorHAnsi"/>
          </w:rPr>
          <w:fldChar w:fldCharType="end"/>
        </w:r>
      </w:ins>
      <w:ins w:id="29" w:author="Mikhail Dozmorov" w:date="2018-11-20T10:44:00Z">
        <w:r w:rsidR="00E5277D" w:rsidRPr="00E5277D">
          <w:rPr>
            <w:rFonts w:cstheme="minorHAnsi"/>
          </w:rPr>
          <w:t>).</w:t>
        </w:r>
      </w:ins>
      <w:del w:id="30" w:author="Mikhail Dozmorov" w:date="2018-11-20T10:44:00Z">
        <w:r w:rsidR="0014268C" w:rsidDel="00E5277D">
          <w:rPr>
            <w:rFonts w:cstheme="minorHAnsi"/>
          </w:rPr>
          <w:delText xml:space="preserve">Thus, </w:delText>
        </w:r>
        <w:r w:rsidR="005C28E9" w:rsidDel="00E5277D">
          <w:rPr>
            <w:rFonts w:cstheme="minorHAnsi"/>
          </w:rPr>
          <w:delText xml:space="preserve">the </w:delText>
        </w:r>
        <w:r w:rsidR="004C7F50" w:rsidDel="00E5277D">
          <w:rPr>
            <w:rFonts w:cstheme="minorHAnsi"/>
          </w:rPr>
          <w:delText xml:space="preserve">detailed </w:delText>
        </w:r>
        <w:r w:rsidR="0048440F" w:rsidDel="00E5277D">
          <w:rPr>
            <w:rFonts w:cstheme="minorHAnsi"/>
          </w:rPr>
          <w:delText xml:space="preserve">evaluation of </w:delText>
        </w:r>
        <w:r w:rsidR="00F73D77" w:rsidDel="00E5277D">
          <w:rPr>
            <w:rFonts w:cstheme="minorHAnsi"/>
          </w:rPr>
          <w:delText xml:space="preserve">each disease </w:delText>
        </w:r>
        <w:r w:rsidR="009A74AA" w:rsidDel="00E5277D">
          <w:rPr>
            <w:rFonts w:cstheme="minorHAnsi"/>
          </w:rPr>
          <w:delText>-omics biomarker</w:delText>
        </w:r>
        <w:r w:rsidR="00120117" w:rsidDel="00E5277D">
          <w:rPr>
            <w:rFonts w:cstheme="minorHAnsi"/>
          </w:rPr>
          <w:delText xml:space="preserve">s </w:delText>
        </w:r>
        <w:r w:rsidR="00C045CC" w:rsidDel="00E5277D">
          <w:rPr>
            <w:rFonts w:cstheme="minorHAnsi"/>
          </w:rPr>
          <w:delText>requires</w:delText>
        </w:r>
        <w:r w:rsidR="007906BA" w:rsidDel="00E5277D">
          <w:rPr>
            <w:rFonts w:cstheme="minorHAnsi"/>
          </w:rPr>
          <w:delText xml:space="preserve"> </w:delText>
        </w:r>
        <w:r w:rsidR="00B8257E" w:rsidDel="00E5277D">
          <w:rPr>
            <w:rFonts w:cstheme="minorHAnsi"/>
          </w:rPr>
          <w:delText>access to the controlled d</w:delText>
        </w:r>
        <w:r w:rsidR="00020B09" w:rsidDel="00E5277D">
          <w:rPr>
            <w:rFonts w:cstheme="minorHAnsi"/>
          </w:rPr>
          <w:delText xml:space="preserve">bGaP </w:delText>
        </w:r>
        <w:r w:rsidR="00E451B0" w:rsidDel="00E5277D">
          <w:rPr>
            <w:rFonts w:cstheme="minorHAnsi"/>
          </w:rPr>
          <w:delText xml:space="preserve">data access. </w:delText>
        </w:r>
      </w:del>
    </w:p>
    <w:p w14:paraId="41E83DC8" w14:textId="77777777" w:rsidR="00E5277D" w:rsidRPr="006144A2" w:rsidRDefault="00E5277D" w:rsidP="00C309A5">
      <w:pPr>
        <w:rPr>
          <w:ins w:id="31" w:author="Mikhail Dozmorov" w:date="2018-11-20T10:45:00Z"/>
        </w:rPr>
      </w:pPr>
    </w:p>
    <w:p w14:paraId="51012003" w14:textId="272356D5" w:rsidR="00260A7B" w:rsidRDefault="00260A7B" w:rsidP="00E5277D">
      <w:pPr>
        <w:rPr>
          <w:ins w:id="32" w:author="Mikhail Dozmorov" w:date="2018-11-20T10:50:00Z"/>
          <w:rFonts w:cstheme="minorHAnsi"/>
          <w:b/>
        </w:rPr>
      </w:pPr>
    </w:p>
    <w:p w14:paraId="11C6F8A8" w14:textId="34767FED" w:rsidR="00A24C2C" w:rsidRDefault="00A24C2C" w:rsidP="00E5277D">
      <w:pPr>
        <w:rPr>
          <w:ins w:id="33" w:author="Mikhail Dozmorov" w:date="2018-11-20T10:50:00Z"/>
          <w:rFonts w:cstheme="minorHAnsi"/>
          <w:b/>
        </w:rPr>
      </w:pPr>
      <w:ins w:id="34" w:author="Mikhail Dozmorov" w:date="2018-11-20T10:50:00Z">
        <w:r>
          <w:rPr>
            <w:rFonts w:cstheme="minorHAnsi"/>
            <w:b/>
          </w:rPr>
          <w:t>Non-Technical Summary</w:t>
        </w:r>
      </w:ins>
    </w:p>
    <w:p w14:paraId="41166570" w14:textId="1C73546E" w:rsidR="00A24C2C" w:rsidRDefault="00A24C2C" w:rsidP="00E5277D">
      <w:pPr>
        <w:rPr>
          <w:ins w:id="35" w:author="Mikhail Dozmorov" w:date="2018-11-20T10:51:00Z"/>
          <w:rFonts w:cstheme="minorHAnsi"/>
        </w:rPr>
      </w:pPr>
      <w:bookmarkStart w:id="36" w:name="_GoBack"/>
      <w:ins w:id="37" w:author="Mikhail Dozmorov" w:date="2018-11-20T10:50:00Z">
        <w:r>
          <w:rPr>
            <w:rFonts w:cstheme="minorHAnsi"/>
          </w:rPr>
          <w:t>The human microbiome</w:t>
        </w:r>
      </w:ins>
      <w:ins w:id="38" w:author="Mikhail Dozmorov" w:date="2018-11-20T10:51:00Z">
        <w:r>
          <w:rPr>
            <w:rFonts w:cstheme="minorHAnsi"/>
          </w:rPr>
          <w:t xml:space="preserve"> contributes to hu</w:t>
        </w:r>
      </w:ins>
      <w:ins w:id="39" w:author="Mikhail Dozmorov" w:date="2018-11-20T10:52:00Z">
        <w:r>
          <w:rPr>
            <w:rFonts w:cstheme="minorHAnsi"/>
          </w:rPr>
          <w:t xml:space="preserve">man well-being, disease progression, pregnancy outcomes. </w:t>
        </w:r>
      </w:ins>
      <w:ins w:id="40" w:author="Mikhail Dozmorov" w:date="2018-11-20T10:53:00Z">
        <w:r>
          <w:rPr>
            <w:rFonts w:cstheme="minorHAnsi"/>
          </w:rPr>
          <w:t>Several consortia provide open-access microbiome data; however,</w:t>
        </w:r>
      </w:ins>
      <w:ins w:id="41" w:author="Mikhail Dozmorov" w:date="2018-11-20T10:54:00Z">
        <w:r>
          <w:rPr>
            <w:rFonts w:cstheme="minorHAnsi"/>
          </w:rPr>
          <w:t xml:space="preserve"> software tools for the analysis of it remain undeveloped. This project will develop an R package</w:t>
        </w:r>
      </w:ins>
      <w:ins w:id="42" w:author="Mikhail Dozmorov" w:date="2018-11-20T10:55:00Z">
        <w:r>
          <w:rPr>
            <w:rFonts w:cstheme="minorHAnsi"/>
          </w:rPr>
          <w:t xml:space="preserve"> enabling the integrative analysis of the microbiome data securely integrated with clinical annotations</w:t>
        </w:r>
      </w:ins>
      <w:ins w:id="43" w:author="Mikhail Dozmorov" w:date="2018-11-20T10:56:00Z">
        <w:r>
          <w:rPr>
            <w:rFonts w:cstheme="minorHAnsi"/>
          </w:rPr>
          <w:t xml:space="preserve"> available for authorized users.</w:t>
        </w:r>
      </w:ins>
    </w:p>
    <w:bookmarkEnd w:id="36"/>
    <w:p w14:paraId="42E84A8B" w14:textId="77777777" w:rsidR="00A24C2C" w:rsidRPr="00A24C2C" w:rsidRDefault="00A24C2C" w:rsidP="00E5277D">
      <w:pPr>
        <w:rPr>
          <w:rFonts w:cstheme="minorHAnsi"/>
          <w:rPrChange w:id="44" w:author="Mikhail Dozmorov" w:date="2018-11-20T10:50:00Z">
            <w:rPr>
              <w:rFonts w:cstheme="minorHAnsi"/>
              <w:b/>
            </w:rPr>
          </w:rPrChange>
        </w:rPr>
      </w:pPr>
    </w:p>
    <w:p w14:paraId="3335E4FD" w14:textId="77777777" w:rsidR="00FF13A2" w:rsidRPr="00292E5B" w:rsidRDefault="00FF13A2" w:rsidP="00FF13A2">
      <w:pPr>
        <w:jc w:val="both"/>
        <w:rPr>
          <w:rFonts w:cstheme="minorHAnsi"/>
          <w:b/>
        </w:rPr>
      </w:pPr>
      <w:r w:rsidRPr="00292E5B">
        <w:rPr>
          <w:rFonts w:cstheme="minorHAnsi"/>
          <w:b/>
        </w:rPr>
        <w:t>Research objectives</w:t>
      </w:r>
    </w:p>
    <w:p w14:paraId="359E85D8" w14:textId="77777777" w:rsidR="00233AC3" w:rsidRPr="00292E5B" w:rsidRDefault="00233AC3" w:rsidP="00233AC3">
      <w:pPr>
        <w:pStyle w:val="NormalWeb"/>
        <w:rPr>
          <w:rFonts w:asciiTheme="minorHAnsi" w:hAnsiTheme="minorHAnsi" w:cstheme="minorHAnsi"/>
          <w:b/>
        </w:rPr>
      </w:pPr>
      <w:r w:rsidRPr="00292E5B">
        <w:rPr>
          <w:rFonts w:asciiTheme="minorHAnsi" w:hAnsiTheme="minorHAnsi" w:cstheme="minorHAnsi"/>
          <w:b/>
        </w:rPr>
        <w:t>Study design</w:t>
      </w:r>
    </w:p>
    <w:p w14:paraId="1D817155" w14:textId="77777777" w:rsidR="003A2535" w:rsidRPr="00292E5B" w:rsidRDefault="003A2535" w:rsidP="00233AC3">
      <w:pPr>
        <w:pStyle w:val="NormalWeb"/>
        <w:rPr>
          <w:rFonts w:asciiTheme="minorHAnsi" w:hAnsiTheme="minorHAnsi" w:cstheme="minorHAnsi"/>
          <w:b/>
        </w:rPr>
      </w:pPr>
      <w:r w:rsidRPr="00292E5B">
        <w:rPr>
          <w:rFonts w:asciiTheme="minorHAnsi" w:hAnsiTheme="minorHAnsi" w:cstheme="minorHAnsi"/>
          <w:b/>
        </w:rPr>
        <w:t>Analysis plan</w:t>
      </w:r>
    </w:p>
    <w:p w14:paraId="09E596C2" w14:textId="77777777" w:rsidR="003A2535" w:rsidRPr="00292E5B" w:rsidRDefault="003A2535" w:rsidP="00233AC3">
      <w:pPr>
        <w:pStyle w:val="NormalWeb"/>
        <w:rPr>
          <w:rFonts w:asciiTheme="minorHAnsi" w:hAnsiTheme="minorHAnsi" w:cstheme="minorHAnsi"/>
          <w:b/>
        </w:rPr>
      </w:pPr>
      <w:r w:rsidRPr="00292E5B">
        <w:rPr>
          <w:rFonts w:asciiTheme="minorHAnsi" w:hAnsiTheme="minorHAnsi" w:cstheme="minorHAnsi"/>
          <w:b/>
        </w:rPr>
        <w:t>including the phenotypic characteristics that will be evaluated in association with genetic variants</w:t>
      </w:r>
    </w:p>
    <w:p w14:paraId="47D551E4" w14:textId="77777777" w:rsidR="00E42E28" w:rsidRPr="00292E5B" w:rsidRDefault="00E42E28" w:rsidP="00233AC3">
      <w:pPr>
        <w:pStyle w:val="NormalWeb"/>
        <w:rPr>
          <w:rFonts w:asciiTheme="minorHAnsi" w:hAnsiTheme="minorHAnsi" w:cstheme="minorHAnsi"/>
          <w:b/>
        </w:rPr>
      </w:pPr>
      <w:r w:rsidRPr="00292E5B">
        <w:rPr>
          <w:rFonts w:asciiTheme="minorHAnsi" w:hAnsiTheme="minorHAnsi" w:cstheme="minorHAnsi"/>
          <w:b/>
        </w:rPr>
        <w:t>Explanation of how the proposed research is consistent with the data use limitations for the requested dataset(s)</w:t>
      </w:r>
    </w:p>
    <w:p w14:paraId="5DB36142" w14:textId="77777777" w:rsidR="00E42E28" w:rsidRPr="00292E5B" w:rsidRDefault="00E42E28" w:rsidP="00233AC3">
      <w:pPr>
        <w:pStyle w:val="NormalWeb"/>
        <w:rPr>
          <w:rFonts w:asciiTheme="minorHAnsi" w:hAnsiTheme="minorHAnsi" w:cstheme="minorHAnsi"/>
          <w:b/>
        </w:rPr>
      </w:pPr>
      <w:r w:rsidRPr="00292E5B">
        <w:rPr>
          <w:rFonts w:asciiTheme="minorHAnsi" w:hAnsiTheme="minorHAnsi" w:cstheme="minorHAnsi"/>
          <w:b/>
        </w:rPr>
        <w:t>Brief description of any planned collaboration with researchers at other institutions, including the name of the collaborator(s) and their institution(s)</w:t>
      </w:r>
    </w:p>
    <w:p w14:paraId="45A6FB1E" w14:textId="77777777" w:rsidR="005C133A" w:rsidRDefault="005C133A" w:rsidP="005C133A">
      <w:pPr>
        <w:jc w:val="both"/>
      </w:pPr>
    </w:p>
    <w:sectPr w:rsidR="005C133A" w:rsidSect="00AD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khail Dozmorov" w:date="2018-11-20T10:48:00Z" w:initials="MD">
    <w:p w14:paraId="21A06ED5" w14:textId="77ACB778" w:rsidR="00A24C2C" w:rsidRDefault="00A24C2C">
      <w:pPr>
        <w:pStyle w:val="CommentText"/>
      </w:pPr>
      <w:r>
        <w:rPr>
          <w:rStyle w:val="CommentReference"/>
        </w:rPr>
        <w:annotationRef/>
      </w:r>
      <w:r>
        <w:t>1,409 characters currently</w:t>
      </w:r>
    </w:p>
  </w:comment>
  <w:comment w:id="11" w:author="Mikhail Dozmorov" w:date="2018-11-20T10:49:00Z" w:initials="MD">
    <w:p w14:paraId="3807729A" w14:textId="64BAFD7E" w:rsidR="00A24C2C" w:rsidRDefault="00A24C2C">
      <w:pPr>
        <w:pStyle w:val="CommentText"/>
      </w:pPr>
      <w:r>
        <w:rPr>
          <w:rStyle w:val="CommentReference"/>
        </w:rPr>
        <w:annotationRef/>
      </w:r>
      <w:r>
        <w:t>To clearly state the outcome</w:t>
      </w:r>
    </w:p>
  </w:comment>
  <w:comment w:id="19" w:author="Mikhail Dozmorov" w:date="2018-11-20T10:49:00Z" w:initials="MD">
    <w:p w14:paraId="749BA91B" w14:textId="39D7CEBF" w:rsidR="00A24C2C" w:rsidRDefault="00A24C2C">
      <w:pPr>
        <w:pStyle w:val="CommentText"/>
      </w:pPr>
      <w:r>
        <w:rPr>
          <w:rStyle w:val="CommentReference"/>
        </w:rPr>
        <w:annotationRef/>
      </w:r>
      <w:r>
        <w:t>To show we have experience with secure data integration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A06ED5" w15:done="0"/>
  <w15:commentEx w15:paraId="3807729A" w15:done="0"/>
  <w15:commentEx w15:paraId="749BA9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A06ED5" w16cid:durableId="1F9E64FF"/>
  <w16cid:commentId w16cid:paraId="3807729A" w16cid:durableId="1F9E652A"/>
  <w16cid:commentId w16cid:paraId="749BA91B" w16cid:durableId="1F9E65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C50A5"/>
    <w:multiLevelType w:val="multilevel"/>
    <w:tmpl w:val="3CB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khail Dozmorov">
    <w15:presenceInfo w15:providerId="None" w15:userId="Mikhail Dozmo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3A"/>
    <w:rsid w:val="00001F61"/>
    <w:rsid w:val="000071C4"/>
    <w:rsid w:val="00020B09"/>
    <w:rsid w:val="00022A68"/>
    <w:rsid w:val="00052190"/>
    <w:rsid w:val="00066609"/>
    <w:rsid w:val="00067132"/>
    <w:rsid w:val="00073B9A"/>
    <w:rsid w:val="000B7D5C"/>
    <w:rsid w:val="000F07EC"/>
    <w:rsid w:val="00120117"/>
    <w:rsid w:val="00125DD8"/>
    <w:rsid w:val="0014268C"/>
    <w:rsid w:val="00192EC2"/>
    <w:rsid w:val="001A3512"/>
    <w:rsid w:val="001B28CA"/>
    <w:rsid w:val="001B7284"/>
    <w:rsid w:val="00202A7C"/>
    <w:rsid w:val="002054B1"/>
    <w:rsid w:val="00217231"/>
    <w:rsid w:val="002311C4"/>
    <w:rsid w:val="00233AC3"/>
    <w:rsid w:val="00260A7B"/>
    <w:rsid w:val="002710F2"/>
    <w:rsid w:val="002773C0"/>
    <w:rsid w:val="00292E5B"/>
    <w:rsid w:val="002C7F69"/>
    <w:rsid w:val="00320071"/>
    <w:rsid w:val="003265E8"/>
    <w:rsid w:val="00330F61"/>
    <w:rsid w:val="003A2535"/>
    <w:rsid w:val="003B329F"/>
    <w:rsid w:val="00412308"/>
    <w:rsid w:val="00423914"/>
    <w:rsid w:val="0042614A"/>
    <w:rsid w:val="00462FD7"/>
    <w:rsid w:val="0048440F"/>
    <w:rsid w:val="0049726F"/>
    <w:rsid w:val="004A21EA"/>
    <w:rsid w:val="004A687F"/>
    <w:rsid w:val="004C3F4E"/>
    <w:rsid w:val="004C7F50"/>
    <w:rsid w:val="00505B99"/>
    <w:rsid w:val="00567494"/>
    <w:rsid w:val="00581719"/>
    <w:rsid w:val="005A70B6"/>
    <w:rsid w:val="005C133A"/>
    <w:rsid w:val="005C28E9"/>
    <w:rsid w:val="005E072D"/>
    <w:rsid w:val="005E6E29"/>
    <w:rsid w:val="005F3D9C"/>
    <w:rsid w:val="005F49D9"/>
    <w:rsid w:val="006144A2"/>
    <w:rsid w:val="0062690D"/>
    <w:rsid w:val="00633EF6"/>
    <w:rsid w:val="006437E6"/>
    <w:rsid w:val="00643EAF"/>
    <w:rsid w:val="00647C16"/>
    <w:rsid w:val="006B5445"/>
    <w:rsid w:val="006E6B9C"/>
    <w:rsid w:val="00713121"/>
    <w:rsid w:val="007162A5"/>
    <w:rsid w:val="007246A6"/>
    <w:rsid w:val="00724B92"/>
    <w:rsid w:val="007674E0"/>
    <w:rsid w:val="00776E16"/>
    <w:rsid w:val="007906BA"/>
    <w:rsid w:val="007949CA"/>
    <w:rsid w:val="007C67E6"/>
    <w:rsid w:val="007F20EB"/>
    <w:rsid w:val="007F26A2"/>
    <w:rsid w:val="00801795"/>
    <w:rsid w:val="00806BE4"/>
    <w:rsid w:val="0082154D"/>
    <w:rsid w:val="00827268"/>
    <w:rsid w:val="008741B6"/>
    <w:rsid w:val="00892B4B"/>
    <w:rsid w:val="009739C7"/>
    <w:rsid w:val="00975D6B"/>
    <w:rsid w:val="009972CC"/>
    <w:rsid w:val="009A74AA"/>
    <w:rsid w:val="009D307E"/>
    <w:rsid w:val="009D6EA8"/>
    <w:rsid w:val="00A0281B"/>
    <w:rsid w:val="00A10091"/>
    <w:rsid w:val="00A24C2C"/>
    <w:rsid w:val="00A56DD4"/>
    <w:rsid w:val="00A64121"/>
    <w:rsid w:val="00A65988"/>
    <w:rsid w:val="00A802E5"/>
    <w:rsid w:val="00A82709"/>
    <w:rsid w:val="00AD31E1"/>
    <w:rsid w:val="00AD408F"/>
    <w:rsid w:val="00AE1083"/>
    <w:rsid w:val="00AE3A40"/>
    <w:rsid w:val="00B612E8"/>
    <w:rsid w:val="00B8257E"/>
    <w:rsid w:val="00BC0E09"/>
    <w:rsid w:val="00BD4A6C"/>
    <w:rsid w:val="00C045CC"/>
    <w:rsid w:val="00C07270"/>
    <w:rsid w:val="00C309A5"/>
    <w:rsid w:val="00C33981"/>
    <w:rsid w:val="00C929B9"/>
    <w:rsid w:val="00CB4FE4"/>
    <w:rsid w:val="00CB638C"/>
    <w:rsid w:val="00CD149B"/>
    <w:rsid w:val="00D008EF"/>
    <w:rsid w:val="00D2166C"/>
    <w:rsid w:val="00D218F7"/>
    <w:rsid w:val="00D22C3A"/>
    <w:rsid w:val="00D26CE0"/>
    <w:rsid w:val="00D3186B"/>
    <w:rsid w:val="00D52549"/>
    <w:rsid w:val="00D82BC9"/>
    <w:rsid w:val="00D93E21"/>
    <w:rsid w:val="00DA7EAA"/>
    <w:rsid w:val="00DB02F7"/>
    <w:rsid w:val="00DF6F0E"/>
    <w:rsid w:val="00DF7530"/>
    <w:rsid w:val="00E01B3F"/>
    <w:rsid w:val="00E24479"/>
    <w:rsid w:val="00E42E28"/>
    <w:rsid w:val="00E451B0"/>
    <w:rsid w:val="00E5277D"/>
    <w:rsid w:val="00E620DC"/>
    <w:rsid w:val="00ED0B3A"/>
    <w:rsid w:val="00F05AA2"/>
    <w:rsid w:val="00F30D15"/>
    <w:rsid w:val="00F73D77"/>
    <w:rsid w:val="00F802F4"/>
    <w:rsid w:val="00F96368"/>
    <w:rsid w:val="00FA5A14"/>
    <w:rsid w:val="00FE6C1A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46F89"/>
  <w15:chartTrackingRefBased/>
  <w15:docId w15:val="{DC350976-6ACF-364B-B91B-B8042006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5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05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EC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7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7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24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C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C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C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hmpdacc.org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mpdacc.org/ih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Mikhail Dozmorov</cp:lastModifiedBy>
  <cp:revision>122</cp:revision>
  <dcterms:created xsi:type="dcterms:W3CDTF">2018-11-18T19:20:00Z</dcterms:created>
  <dcterms:modified xsi:type="dcterms:W3CDTF">2018-11-20T15:57:00Z</dcterms:modified>
</cp:coreProperties>
</file>